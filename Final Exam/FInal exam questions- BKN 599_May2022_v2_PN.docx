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32CC9" w14:textId="3FBF719C" w:rsidR="00B86988" w:rsidRPr="006C2047" w:rsidRDefault="00B86988" w:rsidP="00B86988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b/>
          <w:bCs/>
          <w:color w:val="222222"/>
          <w:sz w:val="24"/>
          <w:szCs w:val="24"/>
        </w:rPr>
      </w:pPr>
      <w:r w:rsidRPr="006C2047">
        <w:rPr>
          <w:rFonts w:ascii="Palatino Linotype" w:eastAsia="Times New Roman" w:hAnsi="Palatino Linotype" w:cs="Arial"/>
          <w:b/>
          <w:bCs/>
          <w:color w:val="222222"/>
          <w:sz w:val="24"/>
          <w:szCs w:val="24"/>
        </w:rPr>
        <w:t>Final Exam 599, 05/0</w:t>
      </w:r>
      <w:r w:rsidR="003B2E06">
        <w:rPr>
          <w:rFonts w:ascii="Palatino Linotype" w:eastAsia="Times New Roman" w:hAnsi="Palatino Linotype" w:cs="Arial"/>
          <w:b/>
          <w:bCs/>
          <w:color w:val="222222"/>
          <w:sz w:val="24"/>
          <w:szCs w:val="24"/>
        </w:rPr>
        <w:t>9</w:t>
      </w:r>
      <w:r w:rsidRPr="006C2047">
        <w:rPr>
          <w:rFonts w:ascii="Palatino Linotype" w:eastAsia="Times New Roman" w:hAnsi="Palatino Linotype" w:cs="Arial"/>
          <w:b/>
          <w:bCs/>
          <w:color w:val="222222"/>
          <w:sz w:val="24"/>
          <w:szCs w:val="24"/>
        </w:rPr>
        <w:t>/2</w:t>
      </w:r>
      <w:r w:rsidR="003B2E06">
        <w:rPr>
          <w:rFonts w:ascii="Palatino Linotype" w:eastAsia="Times New Roman" w:hAnsi="Palatino Linotype" w:cs="Arial"/>
          <w:b/>
          <w:bCs/>
          <w:color w:val="222222"/>
          <w:sz w:val="24"/>
          <w:szCs w:val="24"/>
        </w:rPr>
        <w:t>2</w:t>
      </w:r>
    </w:p>
    <w:p w14:paraId="36F9F6CF" w14:textId="77777777" w:rsidR="00B86988" w:rsidRPr="001E3967" w:rsidRDefault="00B86988" w:rsidP="00B86988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22222"/>
          <w:sz w:val="24"/>
          <w:szCs w:val="24"/>
        </w:rPr>
      </w:pPr>
      <w:r w:rsidRPr="001E3967">
        <w:rPr>
          <w:rFonts w:ascii="Palatino Linotype" w:eastAsia="Times New Roman" w:hAnsi="Palatino Linotype" w:cs="Arial"/>
          <w:color w:val="222222"/>
          <w:sz w:val="24"/>
          <w:szCs w:val="24"/>
        </w:rPr>
        <w:t> </w:t>
      </w:r>
    </w:p>
    <w:p w14:paraId="0E54525E" w14:textId="77777777" w:rsidR="0095124E" w:rsidRPr="003B2E06" w:rsidRDefault="0095124E" w:rsidP="0095124E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sz w:val="24"/>
          <w:szCs w:val="24"/>
        </w:rPr>
      </w:pPr>
      <w:r w:rsidRPr="003B2E06">
        <w:rPr>
          <w:rFonts w:ascii="Palatino Linotype" w:eastAsia="Times New Roman" w:hAnsi="Palatino Linotype" w:cs="Arial"/>
          <w:sz w:val="24"/>
          <w:szCs w:val="24"/>
        </w:rPr>
        <w:t> </w:t>
      </w:r>
    </w:p>
    <w:p w14:paraId="53E8A66E" w14:textId="77777777" w:rsidR="0095124E" w:rsidRPr="003B2E06" w:rsidRDefault="0095124E" w:rsidP="0095124E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sz w:val="24"/>
          <w:szCs w:val="24"/>
        </w:rPr>
      </w:pPr>
      <w:r w:rsidRPr="003B2E06">
        <w:rPr>
          <w:rFonts w:ascii="Palatino Linotype" w:eastAsia="Times New Roman" w:hAnsi="Palatino Linotype" w:cs="Arial"/>
          <w:sz w:val="24"/>
          <w:szCs w:val="24"/>
        </w:rPr>
        <w:t xml:space="preserve">We will use the ICARE rehabilitation data (Winstein, Jama 2016). The goal is to predict the in an arm and hand impairment score (Upper </w:t>
      </w:r>
      <w:proofErr w:type="gramStart"/>
      <w:r w:rsidRPr="003B2E06">
        <w:rPr>
          <w:rFonts w:ascii="Palatino Linotype" w:eastAsia="Times New Roman" w:hAnsi="Palatino Linotype" w:cs="Arial"/>
          <w:sz w:val="24"/>
          <w:szCs w:val="24"/>
        </w:rPr>
        <w:t>extremity  Fugl</w:t>
      </w:r>
      <w:proofErr w:type="gramEnd"/>
      <w:r w:rsidRPr="003B2E06">
        <w:rPr>
          <w:rFonts w:ascii="Palatino Linotype" w:eastAsia="Times New Roman" w:hAnsi="Palatino Linotype" w:cs="Arial"/>
          <w:sz w:val="24"/>
          <w:szCs w:val="24"/>
        </w:rPr>
        <w:t xml:space="preserve"> Meyer) after training FM2 as a function of multiple baseline variables including baseline FM1.</w:t>
      </w:r>
    </w:p>
    <w:p w14:paraId="1F45B257" w14:textId="77777777" w:rsidR="0095124E" w:rsidRPr="003B2E06" w:rsidRDefault="0095124E" w:rsidP="0095124E">
      <w:pPr>
        <w:spacing w:after="0" w:line="240" w:lineRule="auto"/>
        <w:rPr>
          <w:rFonts w:ascii="Palatino Linotype" w:eastAsia="Times New Roman" w:hAnsi="Palatino Linotype" w:cs="Arial"/>
          <w:shd w:val="clear" w:color="auto" w:fill="FFFFFF"/>
        </w:rPr>
      </w:pPr>
      <w:r w:rsidRPr="003B2E06">
        <w:rPr>
          <w:rFonts w:ascii="Palatino Linotype" w:eastAsia="Times New Roman" w:hAnsi="Palatino Linotype" w:cs="Arial"/>
          <w:shd w:val="clear" w:color="auto" w:fill="FFFFFF"/>
        </w:rPr>
        <w:t> </w:t>
      </w:r>
    </w:p>
    <w:p w14:paraId="4FD7680E" w14:textId="77777777" w:rsidR="0095124E" w:rsidRPr="003B2E06" w:rsidRDefault="0095124E" w:rsidP="0095124E">
      <w:pPr>
        <w:spacing w:after="0" w:line="240" w:lineRule="auto"/>
        <w:rPr>
          <w:rFonts w:ascii="Palatino Linotype" w:eastAsia="Times New Roman" w:hAnsi="Palatino Linotype" w:cs="Arial"/>
          <w:shd w:val="clear" w:color="auto" w:fill="FFFFFF"/>
        </w:rPr>
      </w:pPr>
      <w:r w:rsidRPr="003B2E06">
        <w:rPr>
          <w:rFonts w:ascii="Palatino Linotype" w:eastAsia="Times New Roman" w:hAnsi="Palatino Linotype" w:cs="Arial"/>
          <w:shd w:val="clear" w:color="auto" w:fill="FFFFFF"/>
        </w:rPr>
        <w:t>Note 1: these data are not publicly available, so PLEASE DO NOT DISTRIBUTE outside of this class.</w:t>
      </w:r>
    </w:p>
    <w:p w14:paraId="15BFC09F" w14:textId="77777777" w:rsidR="0095124E" w:rsidRPr="003B2E06" w:rsidRDefault="0095124E" w:rsidP="0095124E">
      <w:pPr>
        <w:spacing w:after="0" w:line="240" w:lineRule="auto"/>
        <w:rPr>
          <w:rFonts w:ascii="Palatino Linotype" w:eastAsia="Times New Roman" w:hAnsi="Palatino Linotype" w:cs="Arial"/>
          <w:shd w:val="clear" w:color="auto" w:fill="FFFFFF"/>
        </w:rPr>
      </w:pPr>
      <w:r w:rsidRPr="003B2E06">
        <w:rPr>
          <w:rFonts w:ascii="Palatino Linotype" w:eastAsia="Times New Roman" w:hAnsi="Palatino Linotype" w:cs="Arial"/>
          <w:shd w:val="clear" w:color="auto" w:fill="FFFFFF"/>
        </w:rPr>
        <w:t>Note 2: the actual data set has actually many more observations but we deleted the rows with missing data</w:t>
      </w:r>
    </w:p>
    <w:p w14:paraId="784D5DF0" w14:textId="2A292163" w:rsidR="0095124E" w:rsidRDefault="0095124E" w:rsidP="0095124E">
      <w:pPr>
        <w:spacing w:after="0" w:line="240" w:lineRule="auto"/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</w:pPr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> </w:t>
      </w:r>
    </w:p>
    <w:p w14:paraId="06F2ACE2" w14:textId="77777777" w:rsidR="00A06207" w:rsidRDefault="00A06207" w:rsidP="0095124E">
      <w:pPr>
        <w:spacing w:after="0" w:line="240" w:lineRule="auto"/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</w:pPr>
    </w:p>
    <w:p w14:paraId="608EB939" w14:textId="1C32043D" w:rsidR="00A06207" w:rsidRPr="00A06207" w:rsidRDefault="00A06207" w:rsidP="0095124E">
      <w:pPr>
        <w:spacing w:after="0" w:line="240" w:lineRule="auto"/>
        <w:rPr>
          <w:rFonts w:ascii="Palatino Linotype" w:eastAsia="Times New Roman" w:hAnsi="Palatino Linotype" w:cs="Arial"/>
          <w:b/>
          <w:bCs/>
          <w:sz w:val="24"/>
          <w:szCs w:val="24"/>
          <w:shd w:val="clear" w:color="auto" w:fill="FFFFFF"/>
        </w:rPr>
      </w:pPr>
      <w:r w:rsidRPr="00A06207">
        <w:rPr>
          <w:rFonts w:ascii="Palatino Linotype" w:eastAsia="Times New Roman" w:hAnsi="Palatino Linotype" w:cs="Arial"/>
          <w:b/>
          <w:bCs/>
          <w:sz w:val="24"/>
          <w:szCs w:val="24"/>
          <w:shd w:val="clear" w:color="auto" w:fill="FFFFFF"/>
        </w:rPr>
        <w:t>Data structure</w:t>
      </w:r>
    </w:p>
    <w:p w14:paraId="70B7FFB9" w14:textId="77777777" w:rsidR="00A06207" w:rsidRPr="003B2E06" w:rsidRDefault="00A06207" w:rsidP="0095124E">
      <w:pPr>
        <w:spacing w:after="0" w:line="240" w:lineRule="auto"/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</w:pPr>
    </w:p>
    <w:p w14:paraId="4B19B9A5" w14:textId="77777777" w:rsidR="0095124E" w:rsidRPr="003B2E06" w:rsidRDefault="0095124E" w:rsidP="0095124E">
      <w:pPr>
        <w:spacing w:after="0" w:line="240" w:lineRule="auto"/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</w:pPr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>Y = FM2 is the dependent variable</w:t>
      </w:r>
    </w:p>
    <w:p w14:paraId="34F3D9B7" w14:textId="77777777" w:rsidR="0095124E" w:rsidRPr="003B2E06" w:rsidRDefault="0095124E" w:rsidP="0095124E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sz w:val="24"/>
          <w:szCs w:val="24"/>
        </w:rPr>
      </w:pPr>
      <w:r w:rsidRPr="003B2E06">
        <w:rPr>
          <w:rFonts w:ascii="Palatino Linotype" w:eastAsia="Times New Roman" w:hAnsi="Palatino Linotype" w:cs="Arial"/>
          <w:sz w:val="24"/>
          <w:szCs w:val="24"/>
        </w:rPr>
        <w:t xml:space="preserve">X = all baseline/demographic data are the independent </w:t>
      </w:r>
      <w:proofErr w:type="gramStart"/>
      <w:r w:rsidRPr="003B2E06">
        <w:rPr>
          <w:rFonts w:ascii="Palatino Linotype" w:eastAsia="Times New Roman" w:hAnsi="Palatino Linotype" w:cs="Arial"/>
          <w:sz w:val="24"/>
          <w:szCs w:val="24"/>
        </w:rPr>
        <w:t>variables  -</w:t>
      </w:r>
      <w:proofErr w:type="gramEnd"/>
      <w:r w:rsidRPr="003B2E06">
        <w:rPr>
          <w:rFonts w:ascii="Palatino Linotype" w:eastAsia="Times New Roman" w:hAnsi="Palatino Linotype" w:cs="Arial"/>
          <w:sz w:val="24"/>
          <w:szCs w:val="24"/>
        </w:rPr>
        <w:t xml:space="preserve"> the meaning of the variables are given below</w:t>
      </w:r>
    </w:p>
    <w:p w14:paraId="09F4151B" w14:textId="78B13908" w:rsidR="0095124E" w:rsidRDefault="0095124E" w:rsidP="0095124E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sz w:val="24"/>
          <w:szCs w:val="24"/>
        </w:rPr>
      </w:pPr>
      <w:r w:rsidRPr="003B2E06">
        <w:rPr>
          <w:rFonts w:ascii="Palatino Linotype" w:eastAsia="Times New Roman" w:hAnsi="Palatino Linotype" w:cs="Arial"/>
          <w:sz w:val="24"/>
          <w:szCs w:val="24"/>
        </w:rPr>
        <w:t> </w:t>
      </w:r>
    </w:p>
    <w:p w14:paraId="41E5DBAC" w14:textId="77777777" w:rsidR="00A06207" w:rsidRPr="003B2E06" w:rsidRDefault="00A06207" w:rsidP="0095124E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sz w:val="24"/>
          <w:szCs w:val="24"/>
        </w:rPr>
      </w:pPr>
    </w:p>
    <w:p w14:paraId="2F86C9BE" w14:textId="77777777" w:rsidR="0095124E" w:rsidRPr="003B2E06" w:rsidRDefault="0095124E" w:rsidP="0095124E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sz w:val="24"/>
          <w:szCs w:val="24"/>
        </w:rPr>
      </w:pPr>
      <w:r w:rsidRPr="003B2E06">
        <w:rPr>
          <w:rFonts w:ascii="Palatino Linotype" w:eastAsia="Times New Roman" w:hAnsi="Palatino Linotype" w:cs="Arial"/>
          <w:sz w:val="24"/>
          <w:szCs w:val="24"/>
        </w:rPr>
        <w:t>FM1 = hand Fugl Meyer at baseline</w:t>
      </w:r>
    </w:p>
    <w:p w14:paraId="60F64AC0" w14:textId="77777777" w:rsidR="0095124E" w:rsidRPr="003B2E06" w:rsidRDefault="0095124E" w:rsidP="0095124E">
      <w:pPr>
        <w:spacing w:after="0" w:line="240" w:lineRule="auto"/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</w:pPr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>FM2 = Fugl Meyer after training</w:t>
      </w:r>
    </w:p>
    <w:p w14:paraId="639E8196" w14:textId="77777777" w:rsidR="0095124E" w:rsidRPr="003B2E06" w:rsidRDefault="0095124E" w:rsidP="0095124E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sz w:val="24"/>
          <w:szCs w:val="24"/>
        </w:rPr>
      </w:pPr>
      <w:proofErr w:type="spellStart"/>
      <w:r w:rsidRPr="003B2E06">
        <w:rPr>
          <w:rFonts w:ascii="Palatino Linotype" w:eastAsia="Times New Roman" w:hAnsi="Palatino Linotype" w:cs="Arial"/>
          <w:sz w:val="24"/>
          <w:szCs w:val="24"/>
        </w:rPr>
        <w:t>CHAMchallenge</w:t>
      </w:r>
      <w:proofErr w:type="spellEnd"/>
      <w:r w:rsidRPr="003B2E06">
        <w:rPr>
          <w:rFonts w:ascii="Palatino Linotype" w:eastAsia="Times New Roman" w:hAnsi="Palatino Linotype" w:cs="Arial"/>
          <w:sz w:val="24"/>
          <w:szCs w:val="24"/>
        </w:rPr>
        <w:t xml:space="preserve"> = a motivation question in the confidence in arm and hand test     </w:t>
      </w:r>
    </w:p>
    <w:p w14:paraId="52DE4F87" w14:textId="77777777" w:rsidR="0095124E" w:rsidRPr="003B2E06" w:rsidRDefault="0095124E" w:rsidP="0095124E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sz w:val="24"/>
          <w:szCs w:val="24"/>
        </w:rPr>
      </w:pPr>
      <w:proofErr w:type="spellStart"/>
      <w:r w:rsidRPr="003B2E06">
        <w:rPr>
          <w:rFonts w:ascii="Palatino Linotype" w:eastAsia="Times New Roman" w:hAnsi="Palatino Linotype" w:cs="Arial"/>
          <w:sz w:val="24"/>
          <w:szCs w:val="24"/>
        </w:rPr>
        <w:t>ave_CAHM</w:t>
      </w:r>
      <w:proofErr w:type="spellEnd"/>
      <w:r w:rsidRPr="003B2E06">
        <w:rPr>
          <w:rFonts w:ascii="Palatino Linotype" w:eastAsia="Times New Roman" w:hAnsi="Palatino Linotype" w:cs="Arial"/>
          <w:sz w:val="24"/>
          <w:szCs w:val="24"/>
        </w:rPr>
        <w:t xml:space="preserve"> =   average confidence in arm and hand test        </w:t>
      </w:r>
    </w:p>
    <w:p w14:paraId="359DC76F" w14:textId="77777777" w:rsidR="0095124E" w:rsidRPr="003B2E06" w:rsidRDefault="0095124E" w:rsidP="0095124E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sz w:val="24"/>
          <w:szCs w:val="24"/>
        </w:rPr>
      </w:pPr>
      <w:proofErr w:type="spellStart"/>
      <w:r w:rsidRPr="003B2E06">
        <w:rPr>
          <w:rFonts w:ascii="Palatino Linotype" w:eastAsia="Times New Roman" w:hAnsi="Palatino Linotype" w:cs="Arial"/>
          <w:sz w:val="24"/>
          <w:szCs w:val="24"/>
        </w:rPr>
        <w:t>EQ_index</w:t>
      </w:r>
      <w:proofErr w:type="spellEnd"/>
      <w:r w:rsidRPr="003B2E06">
        <w:rPr>
          <w:rFonts w:ascii="Palatino Linotype" w:eastAsia="Times New Roman" w:hAnsi="Palatino Linotype" w:cs="Arial"/>
          <w:sz w:val="24"/>
          <w:szCs w:val="24"/>
        </w:rPr>
        <w:t xml:space="preserve"> =     generic health status questionnaire </w:t>
      </w:r>
    </w:p>
    <w:p w14:paraId="00F8BB8E" w14:textId="77777777" w:rsidR="0095124E" w:rsidRPr="003B2E06" w:rsidRDefault="0095124E" w:rsidP="0095124E">
      <w:pPr>
        <w:spacing w:after="0" w:line="240" w:lineRule="auto"/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</w:pPr>
      <w:proofErr w:type="spellStart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>SIS_hand</w:t>
      </w:r>
      <w:proofErr w:type="spellEnd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 xml:space="preserve"> = Stroke impact scale of hand function        </w:t>
      </w:r>
    </w:p>
    <w:p w14:paraId="613FDBF9" w14:textId="77777777" w:rsidR="0095124E" w:rsidRPr="003B2E06" w:rsidRDefault="0095124E" w:rsidP="0095124E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sz w:val="24"/>
          <w:szCs w:val="24"/>
        </w:rPr>
      </w:pPr>
      <w:proofErr w:type="spellStart"/>
      <w:r w:rsidRPr="003B2E06">
        <w:rPr>
          <w:rFonts w:ascii="Palatino Linotype" w:eastAsia="Times New Roman" w:hAnsi="Palatino Linotype" w:cs="Arial"/>
          <w:sz w:val="24"/>
          <w:szCs w:val="24"/>
        </w:rPr>
        <w:t>RNLIadj</w:t>
      </w:r>
      <w:proofErr w:type="spellEnd"/>
      <w:r w:rsidRPr="003B2E06">
        <w:rPr>
          <w:rFonts w:ascii="Palatino Linotype" w:eastAsia="Times New Roman" w:hAnsi="Palatino Linotype" w:cs="Arial"/>
          <w:sz w:val="24"/>
          <w:szCs w:val="24"/>
        </w:rPr>
        <w:t xml:space="preserve"> = A reintegration to normal living index          </w:t>
      </w:r>
    </w:p>
    <w:p w14:paraId="69E6D1CC" w14:textId="77777777" w:rsidR="0095124E" w:rsidRPr="003B2E06" w:rsidRDefault="0095124E" w:rsidP="0095124E">
      <w:pPr>
        <w:spacing w:after="0" w:line="240" w:lineRule="auto"/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</w:pPr>
      <w:proofErr w:type="spellStart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>NIHtot</w:t>
      </w:r>
      <w:proofErr w:type="spellEnd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 xml:space="preserve"> = NIH stroke impact </w:t>
      </w:r>
      <w:proofErr w:type="gramStart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>scale ;</w:t>
      </w:r>
      <w:proofErr w:type="gramEnd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 xml:space="preserve"> A brief assessment of physical function post-stroke</w:t>
      </w:r>
    </w:p>
    <w:p w14:paraId="570B6B74" w14:textId="77777777" w:rsidR="0095124E" w:rsidRPr="003B2E06" w:rsidRDefault="0095124E" w:rsidP="0095124E">
      <w:pPr>
        <w:spacing w:after="0" w:line="240" w:lineRule="auto"/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</w:pPr>
      <w:proofErr w:type="spellStart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>log_mean_time_MA_PA</w:t>
      </w:r>
      <w:proofErr w:type="spellEnd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 xml:space="preserve"> = Time on the Wolf motor function; more affected hand</w:t>
      </w:r>
    </w:p>
    <w:p w14:paraId="6C263401" w14:textId="77777777" w:rsidR="0095124E" w:rsidRPr="003B2E06" w:rsidRDefault="0095124E" w:rsidP="0095124E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sz w:val="24"/>
          <w:szCs w:val="24"/>
        </w:rPr>
      </w:pPr>
      <w:proofErr w:type="spellStart"/>
      <w:r w:rsidRPr="003B2E06">
        <w:rPr>
          <w:rFonts w:ascii="Palatino Linotype" w:eastAsia="Times New Roman" w:hAnsi="Palatino Linotype" w:cs="Arial"/>
          <w:sz w:val="24"/>
          <w:szCs w:val="24"/>
        </w:rPr>
        <w:t>log_mean_time_LA_PA</w:t>
      </w:r>
      <w:proofErr w:type="spellEnd"/>
      <w:r w:rsidRPr="003B2E06">
        <w:rPr>
          <w:rFonts w:ascii="Palatino Linotype" w:eastAsia="Times New Roman" w:hAnsi="Palatino Linotype" w:cs="Arial"/>
          <w:sz w:val="24"/>
          <w:szCs w:val="24"/>
        </w:rPr>
        <w:t xml:space="preserve"> = Time on the Wolf motor function; less affected hand          </w:t>
      </w:r>
    </w:p>
    <w:p w14:paraId="10A5F5AA" w14:textId="77777777" w:rsidR="0095124E" w:rsidRPr="003B2E06" w:rsidRDefault="0095124E" w:rsidP="0095124E">
      <w:pPr>
        <w:spacing w:after="0" w:line="240" w:lineRule="auto"/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</w:pPr>
      <w:proofErr w:type="spellStart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>grip_MA</w:t>
      </w:r>
      <w:proofErr w:type="spellEnd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 xml:space="preserve"> = grip strength, more affected</w:t>
      </w:r>
    </w:p>
    <w:p w14:paraId="49CE326E" w14:textId="77777777" w:rsidR="0095124E" w:rsidRPr="003B2E06" w:rsidRDefault="0095124E" w:rsidP="0095124E">
      <w:pPr>
        <w:spacing w:after="0" w:line="240" w:lineRule="auto"/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</w:pPr>
      <w:proofErr w:type="spellStart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>grip_LA</w:t>
      </w:r>
      <w:proofErr w:type="spellEnd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 xml:space="preserve"> = grip strength, less affected      </w:t>
      </w:r>
    </w:p>
    <w:p w14:paraId="06717E3B" w14:textId="77777777" w:rsidR="0095124E" w:rsidRPr="003B2E06" w:rsidRDefault="0095124E" w:rsidP="0095124E">
      <w:pPr>
        <w:spacing w:after="0" w:line="240" w:lineRule="auto"/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</w:pPr>
      <w:proofErr w:type="spellStart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>dose_hours</w:t>
      </w:r>
      <w:proofErr w:type="spellEnd"/>
      <w:proofErr w:type="gramStart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>  =</w:t>
      </w:r>
      <w:proofErr w:type="gramEnd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 xml:space="preserve"> actual dose of training    </w:t>
      </w:r>
    </w:p>
    <w:p w14:paraId="4B044FDC" w14:textId="77777777" w:rsidR="0095124E" w:rsidRPr="003B2E06" w:rsidRDefault="0095124E" w:rsidP="0095124E">
      <w:pPr>
        <w:spacing w:after="0" w:line="240" w:lineRule="auto"/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</w:pPr>
      <w:proofErr w:type="spellStart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>onset_to_rand</w:t>
      </w:r>
      <w:proofErr w:type="spellEnd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 xml:space="preserve"> = time since stroke at start of trial</w:t>
      </w:r>
    </w:p>
    <w:p w14:paraId="7F788E20" w14:textId="77777777" w:rsidR="0095124E" w:rsidRPr="003B2E06" w:rsidRDefault="0095124E" w:rsidP="0095124E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sz w:val="24"/>
          <w:szCs w:val="24"/>
        </w:rPr>
      </w:pPr>
      <w:proofErr w:type="spellStart"/>
      <w:r w:rsidRPr="003B2E06">
        <w:rPr>
          <w:rFonts w:ascii="Palatino Linotype" w:eastAsia="Times New Roman" w:hAnsi="Palatino Linotype" w:cs="Arial"/>
          <w:sz w:val="24"/>
          <w:szCs w:val="24"/>
        </w:rPr>
        <w:t>age_at_rand</w:t>
      </w:r>
      <w:proofErr w:type="spellEnd"/>
      <w:r w:rsidRPr="003B2E06">
        <w:rPr>
          <w:rFonts w:ascii="Palatino Linotype" w:eastAsia="Times New Roman" w:hAnsi="Palatino Linotype" w:cs="Arial"/>
          <w:sz w:val="24"/>
          <w:szCs w:val="24"/>
        </w:rPr>
        <w:t>   = age at start of trial</w:t>
      </w:r>
    </w:p>
    <w:p w14:paraId="4EF14E58" w14:textId="77777777" w:rsidR="0095124E" w:rsidRPr="003B2E06" w:rsidRDefault="0095124E" w:rsidP="0095124E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sz w:val="24"/>
          <w:szCs w:val="24"/>
        </w:rPr>
      </w:pPr>
      <w:proofErr w:type="spellStart"/>
      <w:r w:rsidRPr="003B2E06">
        <w:rPr>
          <w:rFonts w:ascii="Palatino Linotype" w:eastAsia="Times New Roman" w:hAnsi="Palatino Linotype" w:cs="Arial"/>
          <w:sz w:val="24"/>
          <w:szCs w:val="24"/>
        </w:rPr>
        <w:t>old_stroke</w:t>
      </w:r>
      <w:proofErr w:type="spellEnd"/>
      <w:r w:rsidRPr="003B2E06">
        <w:rPr>
          <w:rFonts w:ascii="Palatino Linotype" w:eastAsia="Times New Roman" w:hAnsi="Palatino Linotype" w:cs="Arial"/>
          <w:sz w:val="24"/>
          <w:szCs w:val="24"/>
        </w:rPr>
        <w:t xml:space="preserve"> = whether participants had a stroke or not prior</w:t>
      </w:r>
    </w:p>
    <w:p w14:paraId="6C4095A0" w14:textId="58B44637" w:rsidR="0095124E" w:rsidRPr="003B2E06" w:rsidRDefault="0095124E" w:rsidP="00B86988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22222"/>
          <w:sz w:val="24"/>
          <w:szCs w:val="24"/>
        </w:rPr>
      </w:pPr>
    </w:p>
    <w:p w14:paraId="16F68081" w14:textId="45D968EF" w:rsidR="0095124E" w:rsidRDefault="0095124E" w:rsidP="00B86988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22222"/>
          <w:sz w:val="24"/>
          <w:szCs w:val="24"/>
        </w:rPr>
      </w:pPr>
    </w:p>
    <w:p w14:paraId="409B6B52" w14:textId="2571021B" w:rsidR="00A06207" w:rsidRDefault="00A06207" w:rsidP="00B86988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22222"/>
          <w:sz w:val="24"/>
          <w:szCs w:val="24"/>
        </w:rPr>
      </w:pPr>
    </w:p>
    <w:p w14:paraId="7B6A8D10" w14:textId="41B2950D" w:rsidR="00A06207" w:rsidRDefault="00A06207" w:rsidP="00B86988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22222"/>
          <w:sz w:val="24"/>
          <w:szCs w:val="24"/>
        </w:rPr>
      </w:pPr>
    </w:p>
    <w:p w14:paraId="7C2B5297" w14:textId="4B1816C1" w:rsidR="00D24285" w:rsidRPr="007F3C31" w:rsidRDefault="00D24285" w:rsidP="00D24285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22222"/>
          <w:sz w:val="24"/>
          <w:szCs w:val="24"/>
        </w:rPr>
      </w:pPr>
      <w:r w:rsidRPr="007F3C31">
        <w:rPr>
          <w:rFonts w:ascii="Palatino Linotype" w:eastAsia="Times New Roman" w:hAnsi="Palatino Linotype" w:cs="Arial"/>
          <w:color w:val="222222"/>
          <w:sz w:val="24"/>
          <w:szCs w:val="24"/>
        </w:rPr>
        <w:lastRenderedPageBreak/>
        <w:t>Q</w:t>
      </w:r>
      <w:r>
        <w:rPr>
          <w:rFonts w:ascii="Palatino Linotype" w:eastAsia="Times New Roman" w:hAnsi="Palatino Linotype" w:cs="Arial"/>
          <w:color w:val="222222"/>
          <w:sz w:val="24"/>
          <w:szCs w:val="24"/>
        </w:rPr>
        <w:t>1</w:t>
      </w:r>
      <w:r w:rsidRPr="007F3C31">
        <w:rPr>
          <w:rFonts w:ascii="Palatino Linotype" w:eastAsia="Times New Roman" w:hAnsi="Palatino Linotype" w:cs="Arial"/>
          <w:color w:val="222222"/>
          <w:sz w:val="24"/>
          <w:szCs w:val="24"/>
        </w:rPr>
        <w:t xml:space="preserve">/ Interpreting and plotting a </w:t>
      </w:r>
      <w:r>
        <w:rPr>
          <w:rFonts w:ascii="Palatino Linotype" w:eastAsia="Times New Roman" w:hAnsi="Palatino Linotype" w:cs="Arial"/>
          <w:color w:val="222222"/>
          <w:sz w:val="24"/>
          <w:szCs w:val="24"/>
        </w:rPr>
        <w:t xml:space="preserve">linear </w:t>
      </w:r>
      <w:r w:rsidRPr="007F3C31">
        <w:rPr>
          <w:rFonts w:ascii="Palatino Linotype" w:eastAsia="Times New Roman" w:hAnsi="Palatino Linotype" w:cs="Arial"/>
          <w:color w:val="222222"/>
          <w:sz w:val="24"/>
          <w:szCs w:val="24"/>
        </w:rPr>
        <w:t xml:space="preserve">model output </w:t>
      </w:r>
      <w:r>
        <w:rPr>
          <w:rFonts w:ascii="Palatino Linotype" w:eastAsia="Times New Roman" w:hAnsi="Palatino Linotype" w:cs="Arial"/>
          <w:color w:val="222222"/>
          <w:sz w:val="24"/>
          <w:szCs w:val="24"/>
        </w:rPr>
        <w:t>(10 points)</w:t>
      </w:r>
    </w:p>
    <w:p w14:paraId="250C710E" w14:textId="77777777" w:rsidR="00D24285" w:rsidRPr="007F3C31" w:rsidRDefault="00D24285" w:rsidP="00D24285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22222"/>
          <w:sz w:val="24"/>
          <w:szCs w:val="24"/>
        </w:rPr>
      </w:pPr>
    </w:p>
    <w:p w14:paraId="6959E5D9" w14:textId="64AE43B2" w:rsidR="00D24285" w:rsidRPr="007F3C31" w:rsidRDefault="00D24285" w:rsidP="00AA4E2A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22222"/>
          <w:sz w:val="32"/>
          <w:szCs w:val="32"/>
        </w:rPr>
      </w:pPr>
      <w:r w:rsidRPr="007F3C31">
        <w:rPr>
          <w:rFonts w:ascii="Palatino Linotype" w:eastAsia="Times New Roman" w:hAnsi="Palatino Linotype" w:cs="Arial"/>
          <w:sz w:val="24"/>
          <w:szCs w:val="24"/>
        </w:rPr>
        <w:t>Create a binary variable by comparing</w:t>
      </w:r>
      <w:r w:rsidRPr="007F3C31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 xml:space="preserve"> </w:t>
      </w:r>
      <w:proofErr w:type="spellStart"/>
      <w:r w:rsidRPr="007F3C31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>log_mean_time_MA_PA</w:t>
      </w:r>
      <w:proofErr w:type="spellEnd"/>
      <w:r w:rsidRPr="007F3C31">
        <w:rPr>
          <w:rFonts w:ascii="Palatino Linotype" w:eastAsia="Times New Roman" w:hAnsi="Palatino Linotype" w:cs="Arial"/>
          <w:sz w:val="24"/>
          <w:szCs w:val="24"/>
        </w:rPr>
        <w:t xml:space="preserve"> to its mean. Make a regression model with two predictors: FM1 and this new binary variable (interactions). </w:t>
      </w:r>
      <w:r>
        <w:rPr>
          <w:rFonts w:ascii="Palatino Linotype" w:eastAsia="Times New Roman" w:hAnsi="Palatino Linotype" w:cs="Arial"/>
          <w:sz w:val="24"/>
          <w:szCs w:val="24"/>
        </w:rPr>
        <w:t>Compute</w:t>
      </w:r>
      <w:ins w:id="0" w:author="Pouria Nozari Porshokouhi" w:date="2022-05-05T22:23:00Z">
        <w:r w:rsidR="00AA4E2A">
          <w:rPr>
            <w:rFonts w:ascii="Palatino Linotype" w:eastAsia="Times New Roman" w:hAnsi="Palatino Linotype" w:cs="Arial"/>
            <w:sz w:val="24"/>
            <w:szCs w:val="24"/>
          </w:rPr>
          <w:t xml:space="preserve"> and present</w:t>
        </w:r>
      </w:ins>
      <w:r>
        <w:rPr>
          <w:rFonts w:ascii="Palatino Linotype" w:eastAsia="Times New Roman" w:hAnsi="Palatino Linotype" w:cs="Arial"/>
          <w:sz w:val="24"/>
          <w:szCs w:val="24"/>
        </w:rPr>
        <w:t xml:space="preserve"> the two slopes and </w:t>
      </w:r>
      <w:del w:id="1" w:author="Pouria Nozari Porshokouhi" w:date="2022-05-05T22:11:00Z">
        <w:r w:rsidDel="00AA4E2A">
          <w:rPr>
            <w:rFonts w:ascii="Palatino Linotype" w:eastAsia="Times New Roman" w:hAnsi="Palatino Linotype" w:cs="Arial"/>
            <w:sz w:val="24"/>
            <w:szCs w:val="24"/>
          </w:rPr>
          <w:delText xml:space="preserve">intersects </w:delText>
        </w:r>
      </w:del>
      <w:ins w:id="2" w:author="Pouria Nozari Porshokouhi" w:date="2022-05-05T22:11:00Z">
        <w:r w:rsidR="00AA4E2A">
          <w:rPr>
            <w:rFonts w:ascii="Palatino Linotype" w:eastAsia="Times New Roman" w:hAnsi="Palatino Linotype" w:cs="Arial"/>
            <w:sz w:val="24"/>
            <w:szCs w:val="24"/>
          </w:rPr>
          <w:t xml:space="preserve">intercepts </w:t>
        </w:r>
      </w:ins>
      <w:r>
        <w:rPr>
          <w:rFonts w:ascii="Palatino Linotype" w:eastAsia="Times New Roman" w:hAnsi="Palatino Linotype" w:cs="Arial"/>
          <w:sz w:val="24"/>
          <w:szCs w:val="24"/>
        </w:rPr>
        <w:t>from the model output. Using these values d</w:t>
      </w:r>
      <w:r w:rsidRPr="007F3C31">
        <w:rPr>
          <w:rFonts w:ascii="Palatino Linotype" w:eastAsia="Times New Roman" w:hAnsi="Palatino Linotype" w:cs="Arial"/>
          <w:sz w:val="24"/>
          <w:szCs w:val="24"/>
        </w:rPr>
        <w:t xml:space="preserve">raw the regression lines of FM2 as a function of FM1 for the two cases when </w:t>
      </w:r>
      <w:proofErr w:type="spellStart"/>
      <w:r w:rsidRPr="007F3C31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>log_mean_time_MA_PA</w:t>
      </w:r>
      <w:proofErr w:type="spellEnd"/>
      <w:r w:rsidRPr="007F3C31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 xml:space="preserve"> is high and low.</w:t>
      </w:r>
      <w:r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 xml:space="preserve"> Add the data for the two cases with different markers. Add a complete legend.</w:t>
      </w:r>
    </w:p>
    <w:p w14:paraId="38D3A5C7" w14:textId="77777777" w:rsidR="00D24285" w:rsidRPr="007F3C31" w:rsidRDefault="00D24285" w:rsidP="00D24285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22222"/>
          <w:sz w:val="24"/>
          <w:szCs w:val="24"/>
        </w:rPr>
      </w:pPr>
    </w:p>
    <w:p w14:paraId="51B8E76F" w14:textId="55BA6E30" w:rsidR="00B86988" w:rsidRPr="003B2E06" w:rsidRDefault="00B86988" w:rsidP="00B86988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22222"/>
          <w:sz w:val="24"/>
          <w:szCs w:val="24"/>
        </w:rPr>
      </w:pPr>
      <w:r w:rsidRPr="003B2E06">
        <w:rPr>
          <w:rFonts w:ascii="Palatino Linotype" w:eastAsia="Times New Roman" w:hAnsi="Palatino Linotype" w:cs="Arial"/>
          <w:color w:val="222222"/>
          <w:sz w:val="24"/>
          <w:szCs w:val="24"/>
        </w:rPr>
        <w:t>Q</w:t>
      </w:r>
      <w:r w:rsidR="00D24285">
        <w:rPr>
          <w:rFonts w:ascii="Palatino Linotype" w:eastAsia="Times New Roman" w:hAnsi="Palatino Linotype" w:cs="Arial"/>
          <w:color w:val="222222"/>
          <w:sz w:val="24"/>
          <w:szCs w:val="24"/>
        </w:rPr>
        <w:t>2</w:t>
      </w:r>
      <w:r w:rsidRPr="003B2E06">
        <w:rPr>
          <w:rFonts w:ascii="Palatino Linotype" w:eastAsia="Times New Roman" w:hAnsi="Palatino Linotype" w:cs="Arial"/>
          <w:color w:val="222222"/>
          <w:sz w:val="24"/>
          <w:szCs w:val="24"/>
        </w:rPr>
        <w:t xml:space="preserve">/ Estimating regression coefficients with a manually implemented </w:t>
      </w:r>
      <w:r w:rsidR="00307BDE" w:rsidRPr="003B2E06">
        <w:rPr>
          <w:rFonts w:ascii="Palatino Linotype" w:eastAsia="Times New Roman" w:hAnsi="Palatino Linotype" w:cs="Arial"/>
          <w:color w:val="222222"/>
          <w:sz w:val="24"/>
          <w:szCs w:val="24"/>
        </w:rPr>
        <w:t>bootstrap. (</w:t>
      </w:r>
      <w:r w:rsidR="00A22A55">
        <w:rPr>
          <w:rFonts w:ascii="Palatino Linotype" w:eastAsia="Times New Roman" w:hAnsi="Palatino Linotype" w:cs="Arial"/>
          <w:color w:val="222222"/>
          <w:sz w:val="24"/>
          <w:szCs w:val="24"/>
        </w:rPr>
        <w:t>30</w:t>
      </w:r>
      <w:r w:rsidR="00307BDE" w:rsidRPr="003B2E06">
        <w:rPr>
          <w:rFonts w:ascii="Palatino Linotype" w:eastAsia="Times New Roman" w:hAnsi="Palatino Linotype" w:cs="Arial"/>
          <w:color w:val="222222"/>
          <w:sz w:val="24"/>
          <w:szCs w:val="24"/>
        </w:rPr>
        <w:t xml:space="preserve"> points</w:t>
      </w:r>
      <w:r w:rsidR="001B1750" w:rsidRPr="003B2E06">
        <w:rPr>
          <w:rFonts w:ascii="Palatino Linotype" w:eastAsia="Times New Roman" w:hAnsi="Palatino Linotype" w:cs="Arial"/>
          <w:color w:val="222222"/>
          <w:sz w:val="24"/>
          <w:szCs w:val="24"/>
        </w:rPr>
        <w:t xml:space="preserve">:: </w:t>
      </w:r>
      <w:r w:rsidR="00D24285">
        <w:rPr>
          <w:rFonts w:ascii="Palatino Linotype" w:eastAsia="Times New Roman" w:hAnsi="Palatino Linotype" w:cs="Arial"/>
          <w:color w:val="222222"/>
          <w:sz w:val="24"/>
          <w:szCs w:val="24"/>
        </w:rPr>
        <w:t>1</w:t>
      </w:r>
      <w:r w:rsidR="00A22A55">
        <w:rPr>
          <w:rFonts w:ascii="Palatino Linotype" w:eastAsia="Times New Roman" w:hAnsi="Palatino Linotype" w:cs="Arial"/>
          <w:color w:val="222222"/>
          <w:sz w:val="24"/>
          <w:szCs w:val="24"/>
        </w:rPr>
        <w:t>0</w:t>
      </w:r>
      <w:r w:rsidR="00EC68DA" w:rsidRPr="003B2E06">
        <w:rPr>
          <w:rFonts w:ascii="Palatino Linotype" w:eastAsia="Times New Roman" w:hAnsi="Palatino Linotype" w:cs="Arial"/>
          <w:color w:val="222222"/>
          <w:sz w:val="24"/>
          <w:szCs w:val="24"/>
        </w:rPr>
        <w:t xml:space="preserve"> + </w:t>
      </w:r>
      <w:r w:rsidR="006E3929" w:rsidRPr="003B2E06">
        <w:rPr>
          <w:rFonts w:ascii="Palatino Linotype" w:eastAsia="Times New Roman" w:hAnsi="Palatino Linotype" w:cs="Arial"/>
          <w:color w:val="222222"/>
          <w:sz w:val="24"/>
          <w:szCs w:val="24"/>
        </w:rPr>
        <w:t>20</w:t>
      </w:r>
      <w:r w:rsidR="001B1750" w:rsidRPr="003B2E06">
        <w:rPr>
          <w:rFonts w:ascii="Palatino Linotype" w:eastAsia="Times New Roman" w:hAnsi="Palatino Linotype" w:cs="Arial"/>
          <w:color w:val="222222"/>
          <w:sz w:val="24"/>
          <w:szCs w:val="24"/>
        </w:rPr>
        <w:t>)</w:t>
      </w:r>
    </w:p>
    <w:p w14:paraId="58DD322F" w14:textId="66E81E55" w:rsidR="00307BDE" w:rsidRDefault="00C16E01" w:rsidP="00B869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 w:rsidRPr="003B2E06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Estimate 95% confidence interval via the “typical” least square </w:t>
      </w:r>
      <w:r w:rsidR="006C2047" w:rsidRPr="003B2E06">
        <w:rPr>
          <w:rFonts w:ascii="Palatino Linotype" w:eastAsia="Times New Roman" w:hAnsi="Palatino Linotype" w:cs="Calibri"/>
          <w:color w:val="222222"/>
          <w:sz w:val="24"/>
          <w:szCs w:val="24"/>
        </w:rPr>
        <w:t>regress</w:t>
      </w:r>
      <w:r w:rsidR="006C2047">
        <w:rPr>
          <w:rFonts w:ascii="Palatino Linotype" w:eastAsia="Times New Roman" w:hAnsi="Palatino Linotype" w:cs="Calibri"/>
          <w:color w:val="222222"/>
          <w:sz w:val="24"/>
          <w:szCs w:val="24"/>
        </w:rPr>
        <w:t>ion.</w:t>
      </w:r>
    </w:p>
    <w:p w14:paraId="3B8A222E" w14:textId="3C92178D" w:rsidR="00307BDE" w:rsidRPr="00EC68DA" w:rsidRDefault="00AE1943" w:rsidP="00AE194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Palatino Linotype" w:eastAsia="Times New Roman" w:hAnsi="Palatino Linotype" w:cs="Calibri"/>
          <w:color w:val="222222"/>
          <w:sz w:val="24"/>
          <w:szCs w:val="24"/>
        </w:rPr>
      </w:pPr>
      <w:ins w:id="3" w:author="Pouria Nozari Porshokouhi" w:date="2022-05-06T01:16:00Z">
        <w:r>
          <w:rPr>
            <w:rFonts w:ascii="Palatino Linotype" w:eastAsia="Times New Roman" w:hAnsi="Palatino Linotype" w:cs="Calibri"/>
            <w:color w:val="222222"/>
            <w:sz w:val="24"/>
            <w:szCs w:val="24"/>
          </w:rPr>
          <w:t xml:space="preserve">Perform a cross-validated Lasso to find the best lambda. </w:t>
        </w:r>
      </w:ins>
      <w:ins w:id="4" w:author="Pouria Nozari Porshokouhi" w:date="2022-05-06T01:17:00Z">
        <w:r>
          <w:rPr>
            <w:rFonts w:ascii="Palatino Linotype" w:eastAsia="Times New Roman" w:hAnsi="Palatino Linotype" w:cs="Calibri"/>
            <w:color w:val="222222"/>
            <w:sz w:val="24"/>
            <w:szCs w:val="24"/>
          </w:rPr>
          <w:t xml:space="preserve">Plot the CV MSE across values of lambda. </w:t>
        </w:r>
      </w:ins>
      <w:ins w:id="5" w:author="Pouria Nozari Porshokouhi" w:date="2022-05-06T01:16:00Z">
        <w:r>
          <w:rPr>
            <w:rFonts w:ascii="Palatino Linotype" w:eastAsia="Times New Roman" w:hAnsi="Palatino Linotype" w:cs="Calibri"/>
            <w:color w:val="222222"/>
            <w:sz w:val="24"/>
            <w:szCs w:val="24"/>
          </w:rPr>
          <w:t>Use the lambda corresponding</w:t>
        </w:r>
      </w:ins>
      <w:ins w:id="6" w:author="Pouria Nozari Porshokouhi" w:date="2022-05-06T01:17:00Z">
        <w:r>
          <w:rPr>
            <w:rFonts w:ascii="Palatino Linotype" w:eastAsia="Times New Roman" w:hAnsi="Palatino Linotype" w:cs="Calibri"/>
            <w:color w:val="222222"/>
            <w:sz w:val="24"/>
            <w:szCs w:val="24"/>
          </w:rPr>
          <w:t xml:space="preserve"> to </w:t>
        </w:r>
        <w:proofErr w:type="gramStart"/>
        <w:r>
          <w:rPr>
            <w:rFonts w:ascii="Palatino Linotype" w:eastAsia="Times New Roman" w:hAnsi="Palatino Linotype" w:cs="Calibri"/>
            <w:color w:val="222222"/>
            <w:sz w:val="24"/>
            <w:szCs w:val="24"/>
          </w:rPr>
          <w:t>1</w:t>
        </w:r>
        <w:proofErr w:type="gramEnd"/>
        <w:r>
          <w:rPr>
            <w:rFonts w:ascii="Palatino Linotype" w:eastAsia="Times New Roman" w:hAnsi="Palatino Linotype" w:cs="Calibri"/>
            <w:color w:val="222222"/>
            <w:sz w:val="24"/>
            <w:szCs w:val="24"/>
          </w:rPr>
          <w:t xml:space="preserve"> SE to </w:t>
        </w:r>
      </w:ins>
      <w:del w:id="7" w:author="Pouria Nozari Porshokouhi" w:date="2022-05-06T01:17:00Z">
        <w:r w:rsidR="00B86988" w:rsidRPr="00EC68DA" w:rsidDel="00AE1943">
          <w:rPr>
            <w:rFonts w:ascii="Palatino Linotype" w:eastAsia="Times New Roman" w:hAnsi="Palatino Linotype" w:cs="Calibri"/>
            <w:color w:val="222222"/>
            <w:sz w:val="24"/>
            <w:szCs w:val="24"/>
          </w:rPr>
          <w:delText xml:space="preserve">Fit </w:delText>
        </w:r>
      </w:del>
      <w:ins w:id="8" w:author="Pouria Nozari Porshokouhi" w:date="2022-05-06T01:17:00Z">
        <w:r>
          <w:rPr>
            <w:rFonts w:ascii="Palatino Linotype" w:eastAsia="Times New Roman" w:hAnsi="Palatino Linotype" w:cs="Calibri"/>
            <w:color w:val="222222"/>
            <w:sz w:val="24"/>
            <w:szCs w:val="24"/>
          </w:rPr>
          <w:t>f</w:t>
        </w:r>
        <w:r w:rsidRPr="00EC68DA">
          <w:rPr>
            <w:rFonts w:ascii="Palatino Linotype" w:eastAsia="Times New Roman" w:hAnsi="Palatino Linotype" w:cs="Calibri"/>
            <w:color w:val="222222"/>
            <w:sz w:val="24"/>
            <w:szCs w:val="24"/>
          </w:rPr>
          <w:t xml:space="preserve">it </w:t>
        </w:r>
      </w:ins>
      <w:r w:rsidR="00B86988" w:rsidRPr="00EC68DA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lasso a model </w:t>
      </w:r>
      <w:del w:id="9" w:author="Pouria Nozari Porshokouhi" w:date="2022-05-06T01:17:00Z">
        <w:r w:rsidR="00B86988" w:rsidRPr="00EC68DA" w:rsidDel="00AE1943">
          <w:rPr>
            <w:rFonts w:ascii="Palatino Linotype" w:eastAsia="Times New Roman" w:hAnsi="Palatino Linotype" w:cs="Calibri"/>
            <w:color w:val="222222"/>
            <w:sz w:val="24"/>
            <w:szCs w:val="24"/>
          </w:rPr>
          <w:delText>(with optimal lambda)</w:delText>
        </w:r>
      </w:del>
      <w:r w:rsidR="00B86988" w:rsidRPr="00EC68DA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to predict FM2 from the data.</w:t>
      </w:r>
      <w:ins w:id="10" w:author="Pouria Nozari Porshokouhi" w:date="2022-05-06T01:20:00Z">
        <w:r>
          <w:rPr>
            <w:rFonts w:ascii="Palatino Linotype" w:eastAsia="Times New Roman" w:hAnsi="Palatino Linotype" w:cs="Calibri"/>
            <w:color w:val="222222"/>
            <w:sz w:val="24"/>
            <w:szCs w:val="24"/>
          </w:rPr>
          <w:t xml:space="preserve"> Print the coefficients.</w:t>
        </w:r>
      </w:ins>
      <w:r w:rsidR="00B86988" w:rsidRPr="00EC68DA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</w:t>
      </w:r>
    </w:p>
    <w:p w14:paraId="5A8D8C11" w14:textId="0F31B285" w:rsidR="00B86988" w:rsidRPr="00307BDE" w:rsidRDefault="00B86988" w:rsidP="00687DD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 w:rsidRPr="00307BDE">
        <w:rPr>
          <w:rFonts w:ascii="Palatino Linotype" w:eastAsia="Times New Roman" w:hAnsi="Palatino Linotype" w:cs="Calibri"/>
          <w:color w:val="222222"/>
          <w:sz w:val="24"/>
          <w:szCs w:val="24"/>
        </w:rPr>
        <w:t>Re-run the “typical” regression model</w:t>
      </w:r>
      <w:ins w:id="11" w:author="Pouria Nozari Porshokouhi" w:date="2022-05-06T01:18:00Z">
        <w:r w:rsidR="00AE1943">
          <w:rPr>
            <w:rFonts w:ascii="Palatino Linotype" w:eastAsia="Times New Roman" w:hAnsi="Palatino Linotype" w:cs="Calibri"/>
            <w:color w:val="222222"/>
            <w:sz w:val="24"/>
            <w:szCs w:val="24"/>
          </w:rPr>
          <w:t xml:space="preserve"> (`</w:t>
        </w:r>
        <w:proofErr w:type="gramStart"/>
        <w:r w:rsidR="00AE1943">
          <w:rPr>
            <w:rFonts w:ascii="Palatino Linotype" w:eastAsia="Times New Roman" w:hAnsi="Palatino Linotype" w:cs="Calibri"/>
            <w:color w:val="222222"/>
            <w:sz w:val="24"/>
            <w:szCs w:val="24"/>
          </w:rPr>
          <w:t>lm(</w:t>
        </w:r>
        <w:proofErr w:type="gramEnd"/>
        <w:r w:rsidR="00AE1943">
          <w:rPr>
            <w:rFonts w:ascii="Palatino Linotype" w:eastAsia="Times New Roman" w:hAnsi="Palatino Linotype" w:cs="Calibri"/>
            <w:color w:val="222222"/>
            <w:sz w:val="24"/>
            <w:szCs w:val="24"/>
          </w:rPr>
          <w:t>)`)</w:t>
        </w:r>
      </w:ins>
      <w:r w:rsidRPr="00307BDE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using</w:t>
      </w:r>
      <w:ins w:id="12" w:author="Pouria Nozari Porshokouhi" w:date="2022-05-06T01:18:00Z">
        <w:r w:rsidR="00AE1943">
          <w:rPr>
            <w:rFonts w:ascii="Palatino Linotype" w:eastAsia="Times New Roman" w:hAnsi="Palatino Linotype" w:cs="Calibri"/>
            <w:color w:val="222222"/>
            <w:sz w:val="24"/>
            <w:szCs w:val="24"/>
          </w:rPr>
          <w:t xml:space="preserve"> only</w:t>
        </w:r>
      </w:ins>
      <w:r w:rsidRPr="00307BDE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the lasso-selected variables</w:t>
      </w:r>
      <w:ins w:id="13" w:author="Pouria Nozari Porshokouhi" w:date="2022-05-06T01:31:00Z">
        <w:r w:rsidR="00687DD0">
          <w:rPr>
            <w:rFonts w:ascii="Palatino Linotype" w:eastAsia="Times New Roman" w:hAnsi="Palatino Linotype" w:cs="Calibri"/>
            <w:color w:val="222222"/>
            <w:sz w:val="24"/>
            <w:szCs w:val="24"/>
          </w:rPr>
          <w:t xml:space="preserve"> with no interactions</w:t>
        </w:r>
      </w:ins>
      <w:del w:id="14" w:author="Pouria Nozari Porshokouhi" w:date="2022-05-06T01:18:00Z">
        <w:r w:rsidRPr="00307BDE" w:rsidDel="00AE1943">
          <w:rPr>
            <w:rFonts w:ascii="Palatino Linotype" w:eastAsia="Times New Roman" w:hAnsi="Palatino Linotype" w:cs="Calibri"/>
            <w:color w:val="222222"/>
            <w:sz w:val="24"/>
            <w:szCs w:val="24"/>
          </w:rPr>
          <w:delText xml:space="preserve"> only</w:delText>
        </w:r>
      </w:del>
      <w:r w:rsidRPr="00307BDE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. </w:t>
      </w:r>
      <w:r w:rsidR="00772910">
        <w:rPr>
          <w:rFonts w:ascii="Palatino Linotype" w:eastAsia="Times New Roman" w:hAnsi="Palatino Linotype" w:cs="Calibri"/>
          <w:color w:val="222222"/>
          <w:sz w:val="24"/>
          <w:szCs w:val="24"/>
        </w:rPr>
        <w:t>Report</w:t>
      </w:r>
      <w:r w:rsidRPr="00307BDE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the 95% confidence interval of the parameters using the R output (which uses the formulas in the text).</w:t>
      </w:r>
    </w:p>
    <w:p w14:paraId="5163E52C" w14:textId="060B5ED3" w:rsidR="002911DD" w:rsidRDefault="002911DD" w:rsidP="00B869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Estimate </w:t>
      </w: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>95% confidence interval</w:t>
      </w:r>
      <w:r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via the </w:t>
      </w:r>
      <w:r w:rsidR="006C2047">
        <w:rPr>
          <w:rFonts w:ascii="Palatino Linotype" w:eastAsia="Times New Roman" w:hAnsi="Palatino Linotype" w:cs="Calibri"/>
          <w:color w:val="222222"/>
          <w:sz w:val="24"/>
          <w:szCs w:val="24"/>
        </w:rPr>
        <w:t>bootstrap.</w:t>
      </w: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</w:t>
      </w:r>
    </w:p>
    <w:p w14:paraId="0343525A" w14:textId="7C1028F7" w:rsidR="00B86988" w:rsidRPr="001E3967" w:rsidRDefault="00B86988" w:rsidP="006E566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Now </w:t>
      </w:r>
      <w:r w:rsidR="0016002D">
        <w:rPr>
          <w:rFonts w:ascii="Palatino Linotype" w:eastAsia="Times New Roman" w:hAnsi="Palatino Linotype" w:cs="Calibri"/>
          <w:color w:val="222222"/>
          <w:sz w:val="24"/>
          <w:szCs w:val="24"/>
        </w:rPr>
        <w:t>implement a</w:t>
      </w: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bootstrap</w:t>
      </w:r>
      <w:r w:rsidR="00732D2A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</w:t>
      </w:r>
      <w:r w:rsidR="00A06207">
        <w:rPr>
          <w:rFonts w:ascii="Palatino Linotype" w:eastAsia="Times New Roman" w:hAnsi="Palatino Linotype" w:cs="Calibri"/>
          <w:color w:val="222222"/>
          <w:sz w:val="24"/>
          <w:szCs w:val="24"/>
        </w:rPr>
        <w:t>“</w:t>
      </w:r>
      <w:r w:rsidR="00A06207" w:rsidRPr="00A06207">
        <w:rPr>
          <w:rFonts w:ascii="Palatino Linotype" w:eastAsia="Times New Roman" w:hAnsi="Palatino Linotype" w:cs="Calibri"/>
          <w:b/>
          <w:bCs/>
          <w:color w:val="222222"/>
          <w:sz w:val="24"/>
          <w:szCs w:val="24"/>
          <w:u w:val="single"/>
        </w:rPr>
        <w:t>manually</w:t>
      </w:r>
      <w:r w:rsidR="00A0620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” (i.e., write the code to do the sampling) without any boot function from R) </w:t>
      </w:r>
      <w:r w:rsidR="00732D2A"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>to</w:t>
      </w: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estimate the 95% confidence interval of the parameters </w:t>
      </w:r>
      <w:del w:id="15" w:author="Pouria Nozari Porshokouhi" w:date="2022-05-06T01:54:00Z">
        <w:r w:rsidRPr="001E3967" w:rsidDel="006E5667">
          <w:rPr>
            <w:rFonts w:ascii="Palatino Linotype" w:eastAsia="Times New Roman" w:hAnsi="Palatino Linotype" w:cs="Calibri"/>
            <w:color w:val="222222"/>
            <w:sz w:val="24"/>
            <w:szCs w:val="24"/>
          </w:rPr>
          <w:delText xml:space="preserve">for </w:delText>
        </w:r>
      </w:del>
      <w:ins w:id="16" w:author="Pouria Nozari Porshokouhi" w:date="2022-05-06T01:54:00Z">
        <w:r w:rsidR="006E5667">
          <w:rPr>
            <w:rFonts w:ascii="Palatino Linotype" w:eastAsia="Times New Roman" w:hAnsi="Palatino Linotype" w:cs="Calibri"/>
            <w:color w:val="222222"/>
            <w:sz w:val="24"/>
            <w:szCs w:val="24"/>
          </w:rPr>
          <w:t>again with only</w:t>
        </w:r>
        <w:r w:rsidR="006E5667" w:rsidRPr="001E3967">
          <w:rPr>
            <w:rFonts w:ascii="Palatino Linotype" w:eastAsia="Times New Roman" w:hAnsi="Palatino Linotype" w:cs="Calibri"/>
            <w:color w:val="222222"/>
            <w:sz w:val="24"/>
            <w:szCs w:val="24"/>
          </w:rPr>
          <w:t xml:space="preserve"> </w:t>
        </w:r>
      </w:ins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>the lasso-selected variables</w:t>
      </w:r>
      <w:ins w:id="17" w:author="Pouria Nozari Porshokouhi" w:date="2022-05-06T01:54:00Z">
        <w:r w:rsidR="006E5667">
          <w:rPr>
            <w:rFonts w:ascii="Palatino Linotype" w:eastAsia="Times New Roman" w:hAnsi="Palatino Linotype" w:cs="Calibri"/>
            <w:color w:val="222222"/>
            <w:sz w:val="24"/>
            <w:szCs w:val="24"/>
          </w:rPr>
          <w:t xml:space="preserve"> in the model</w:t>
        </w:r>
      </w:ins>
      <w:r w:rsidR="00692D5F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. Plot the histogram of the parameter distributions for </w:t>
      </w:r>
      <w:r w:rsidR="00B833F1">
        <w:rPr>
          <w:rFonts w:ascii="Palatino Linotype" w:eastAsia="Times New Roman" w:hAnsi="Palatino Linotype" w:cs="Calibri"/>
          <w:color w:val="222222"/>
          <w:sz w:val="24"/>
          <w:szCs w:val="24"/>
        </w:rPr>
        <w:t>FM1. U</w:t>
      </w: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>se percentiles to get the 95% C</w:t>
      </w:r>
      <w:r w:rsidR="00B833F1">
        <w:rPr>
          <w:rFonts w:ascii="Palatino Linotype" w:eastAsia="Times New Roman" w:hAnsi="Palatino Linotype" w:cs="Calibri"/>
          <w:color w:val="222222"/>
          <w:sz w:val="24"/>
          <w:szCs w:val="24"/>
        </w:rPr>
        <w:t>I</w:t>
      </w: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>s</w:t>
      </w:r>
      <w:r w:rsidR="00B833F1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for all parameters</w:t>
      </w: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. Make sure your results do not depend (too much) on your number of samples by generating many samples </w:t>
      </w:r>
      <w:del w:id="18" w:author="Pouria Nozari Porshokouhi" w:date="2022-05-06T01:56:00Z">
        <w:r w:rsidRPr="001E3967" w:rsidDel="006E5667">
          <w:rPr>
            <w:rFonts w:ascii="Palatino Linotype" w:eastAsia="Times New Roman" w:hAnsi="Palatino Linotype" w:cs="Calibri"/>
            <w:color w:val="222222"/>
            <w:sz w:val="24"/>
            <w:szCs w:val="24"/>
          </w:rPr>
          <w:delText>(report results for few, many, and even more samples).</w:delText>
        </w:r>
      </w:del>
    </w:p>
    <w:p w14:paraId="48BB08EF" w14:textId="77777777" w:rsidR="00B86988" w:rsidRPr="007F3C31" w:rsidRDefault="00B86988" w:rsidP="00EC68D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Compare the two sets of CIs - from R regression and from the bootstrap. Discuss similarities/differences in your R notebook (note that any differences may be understood by performing regression diagnostics – remember the </w:t>
      </w:r>
      <w:r w:rsidRPr="007F3C31">
        <w:rPr>
          <w:rFonts w:ascii="Palatino Linotype" w:eastAsia="Times New Roman" w:hAnsi="Palatino Linotype" w:cs="Calibri"/>
          <w:color w:val="222222"/>
          <w:sz w:val="24"/>
          <w:szCs w:val="24"/>
        </w:rPr>
        <w:t>assumptions of regression and notably how are computed the regression coefficient SE for regression using formulas in the text)</w:t>
      </w:r>
    </w:p>
    <w:p w14:paraId="4A52822E" w14:textId="69D33645" w:rsidR="00B86988" w:rsidRPr="007F3C31" w:rsidRDefault="00B86988" w:rsidP="00B86988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22222"/>
          <w:sz w:val="24"/>
          <w:szCs w:val="24"/>
        </w:rPr>
      </w:pPr>
      <w:r w:rsidRPr="007F3C31">
        <w:rPr>
          <w:rFonts w:ascii="Palatino Linotype" w:eastAsia="Times New Roman" w:hAnsi="Palatino Linotype" w:cs="Arial"/>
          <w:color w:val="222222"/>
          <w:sz w:val="24"/>
          <w:szCs w:val="24"/>
        </w:rPr>
        <w:t> </w:t>
      </w:r>
    </w:p>
    <w:p w14:paraId="5A5908E2" w14:textId="2BE36453" w:rsidR="00B86988" w:rsidRPr="007F3C31" w:rsidRDefault="00B86988" w:rsidP="00B86988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22222"/>
          <w:sz w:val="24"/>
          <w:szCs w:val="24"/>
        </w:rPr>
      </w:pPr>
      <w:r w:rsidRPr="007F3C31">
        <w:rPr>
          <w:rFonts w:ascii="Palatino Linotype" w:eastAsia="Times New Roman" w:hAnsi="Palatino Linotype" w:cs="Arial"/>
          <w:color w:val="222222"/>
          <w:sz w:val="24"/>
          <w:szCs w:val="24"/>
        </w:rPr>
        <w:t>Q</w:t>
      </w:r>
      <w:r w:rsidR="00255F3D" w:rsidRPr="007F3C31">
        <w:rPr>
          <w:rFonts w:ascii="Palatino Linotype" w:eastAsia="Times New Roman" w:hAnsi="Palatino Linotype" w:cs="Arial"/>
          <w:color w:val="222222"/>
          <w:sz w:val="24"/>
          <w:szCs w:val="24"/>
        </w:rPr>
        <w:t>3</w:t>
      </w:r>
      <w:r w:rsidRPr="007F3C31">
        <w:rPr>
          <w:rFonts w:ascii="Palatino Linotype" w:eastAsia="Times New Roman" w:hAnsi="Palatino Linotype" w:cs="Arial"/>
          <w:color w:val="222222"/>
          <w:sz w:val="24"/>
          <w:szCs w:val="24"/>
        </w:rPr>
        <w:t xml:space="preserve">/ Trees and random forest. Divide the </w:t>
      </w:r>
      <w:r w:rsidR="00D85C8F" w:rsidRPr="007F3C31">
        <w:rPr>
          <w:rFonts w:ascii="Palatino Linotype" w:eastAsia="Times New Roman" w:hAnsi="Palatino Linotype" w:cs="Arial"/>
          <w:color w:val="222222"/>
          <w:sz w:val="24"/>
          <w:szCs w:val="24"/>
        </w:rPr>
        <w:t xml:space="preserve">whole </w:t>
      </w:r>
      <w:r w:rsidRPr="007F3C31">
        <w:rPr>
          <w:rFonts w:ascii="Palatino Linotype" w:eastAsia="Times New Roman" w:hAnsi="Palatino Linotype" w:cs="Arial"/>
          <w:color w:val="222222"/>
          <w:sz w:val="24"/>
          <w:szCs w:val="24"/>
        </w:rPr>
        <w:t>data in a train set and a test-set of 30% of the data.</w:t>
      </w:r>
      <w:r w:rsidR="00A33022" w:rsidRPr="007F3C31">
        <w:rPr>
          <w:rFonts w:ascii="Palatino Linotype" w:eastAsia="Times New Roman" w:hAnsi="Palatino Linotype" w:cs="Arial"/>
          <w:color w:val="222222"/>
          <w:sz w:val="24"/>
          <w:szCs w:val="24"/>
        </w:rPr>
        <w:t xml:space="preserve"> (30 points: </w:t>
      </w:r>
      <w:r w:rsidR="00A22A55">
        <w:rPr>
          <w:rFonts w:ascii="Palatino Linotype" w:eastAsia="Times New Roman" w:hAnsi="Palatino Linotype" w:cs="Arial"/>
          <w:color w:val="222222"/>
          <w:sz w:val="24"/>
          <w:szCs w:val="24"/>
        </w:rPr>
        <w:t>25</w:t>
      </w:r>
      <w:r w:rsidR="00A33022" w:rsidRPr="007F3C31">
        <w:rPr>
          <w:rFonts w:ascii="Palatino Linotype" w:eastAsia="Times New Roman" w:hAnsi="Palatino Linotype" w:cs="Arial"/>
          <w:color w:val="222222"/>
          <w:sz w:val="24"/>
          <w:szCs w:val="24"/>
        </w:rPr>
        <w:t xml:space="preserve"> + </w:t>
      </w:r>
      <w:r w:rsidR="00900077">
        <w:rPr>
          <w:rFonts w:ascii="Palatino Linotype" w:eastAsia="Times New Roman" w:hAnsi="Palatino Linotype" w:cs="Arial"/>
          <w:color w:val="222222"/>
          <w:sz w:val="24"/>
          <w:szCs w:val="24"/>
        </w:rPr>
        <w:t>5</w:t>
      </w:r>
      <w:r w:rsidR="00A33022" w:rsidRPr="007F3C31">
        <w:rPr>
          <w:rFonts w:ascii="Palatino Linotype" w:eastAsia="Times New Roman" w:hAnsi="Palatino Linotype" w:cs="Arial"/>
          <w:color w:val="222222"/>
          <w:sz w:val="24"/>
          <w:szCs w:val="24"/>
        </w:rPr>
        <w:t>)</w:t>
      </w:r>
    </w:p>
    <w:p w14:paraId="24B6AEB4" w14:textId="1764795A" w:rsidR="00B86988" w:rsidRPr="0016799D" w:rsidRDefault="00B86988" w:rsidP="0016799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 w:rsidRPr="0016799D">
        <w:rPr>
          <w:rFonts w:ascii="Palatino Linotype" w:eastAsia="Times New Roman" w:hAnsi="Palatino Linotype" w:cs="Calibri"/>
          <w:color w:val="222222"/>
          <w:sz w:val="24"/>
          <w:szCs w:val="24"/>
        </w:rPr>
        <w:t>Using the train set:</w:t>
      </w:r>
    </w:p>
    <w:p w14:paraId="0F58F8C0" w14:textId="77777777" w:rsidR="00B86988" w:rsidRPr="001E3967" w:rsidRDefault="00B86988" w:rsidP="00EC68D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>Predict FM2 from the data using a pruned tree via cross validation. Plot the tree. Discuss your results.</w:t>
      </w:r>
    </w:p>
    <w:p w14:paraId="634B8A8E" w14:textId="77777777" w:rsidR="00B86988" w:rsidRPr="001E3967" w:rsidRDefault="00B86988" w:rsidP="0016799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lastRenderedPageBreak/>
        <w:t>Predict FM2 using bagging. Discuss your results (including variable importance)</w:t>
      </w:r>
    </w:p>
    <w:p w14:paraId="7E0BBF0E" w14:textId="77A5C4CC" w:rsidR="00FF2B4A" w:rsidRDefault="00B86988" w:rsidP="00FF2B4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>Predict FM2 using random forest, using the formula for the number of selected predictors as given in the book. Discuss your results.</w:t>
      </w:r>
    </w:p>
    <w:p w14:paraId="2D7BBDF5" w14:textId="72809546" w:rsidR="00900077" w:rsidRDefault="00900077" w:rsidP="00FF2B4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>
        <w:rPr>
          <w:rFonts w:ascii="Palatino Linotype" w:eastAsia="Times New Roman" w:hAnsi="Palatino Linotype" w:cs="Calibri"/>
          <w:color w:val="222222"/>
          <w:sz w:val="24"/>
          <w:szCs w:val="24"/>
        </w:rPr>
        <w:t>Plot the</w:t>
      </w:r>
      <w:r w:rsidR="004B785E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variable</w:t>
      </w:r>
      <w:r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importance</w:t>
      </w:r>
      <w:r w:rsidR="004B785E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for random forest. Compare with the pruned tree and discuss</w:t>
      </w:r>
      <w:r w:rsidR="00A8664D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your results</w:t>
      </w:r>
      <w:r w:rsidR="004B785E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. </w:t>
      </w:r>
      <w:r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</w:t>
      </w:r>
    </w:p>
    <w:p w14:paraId="3C2C9525" w14:textId="08179E64" w:rsidR="00B86988" w:rsidRPr="00A8664D" w:rsidRDefault="00A8664D" w:rsidP="00A8664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 w:rsidRPr="00A8664D">
        <w:rPr>
          <w:rFonts w:ascii="Palatino Linotype" w:eastAsia="Times New Roman" w:hAnsi="Palatino Linotype" w:cs="Calibri"/>
          <w:color w:val="222222"/>
          <w:sz w:val="24"/>
          <w:szCs w:val="24"/>
        </w:rPr>
        <w:t>Predict FM2 using the lasso model of Q1 with the same test set.</w:t>
      </w:r>
      <w:r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</w:t>
      </w:r>
      <w:r w:rsidR="00DF0797" w:rsidRPr="00A8664D">
        <w:rPr>
          <w:rFonts w:ascii="Palatino Linotype" w:eastAsia="Times New Roman" w:hAnsi="Palatino Linotype" w:cs="Calibri"/>
          <w:color w:val="222222"/>
          <w:sz w:val="24"/>
          <w:szCs w:val="24"/>
        </w:rPr>
        <w:t>C</w:t>
      </w:r>
      <w:r w:rsidR="00B86988" w:rsidRPr="00A8664D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ompare the MSE on the test set of the </w:t>
      </w:r>
      <w:r w:rsidR="00FF2B4A" w:rsidRPr="00A8664D">
        <w:rPr>
          <w:rFonts w:ascii="Palatino Linotype" w:eastAsia="Times New Roman" w:hAnsi="Palatino Linotype" w:cs="Calibri"/>
          <w:color w:val="222222"/>
          <w:sz w:val="24"/>
          <w:szCs w:val="24"/>
        </w:rPr>
        <w:t>four</w:t>
      </w:r>
      <w:r w:rsidR="00B86988" w:rsidRPr="00A8664D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different methods. Discuss your </w:t>
      </w:r>
      <w:r w:rsidR="00307BDE" w:rsidRPr="00A8664D">
        <w:rPr>
          <w:rFonts w:ascii="Palatino Linotype" w:eastAsia="Times New Roman" w:hAnsi="Palatino Linotype" w:cs="Calibri"/>
          <w:color w:val="222222"/>
          <w:sz w:val="24"/>
          <w:szCs w:val="24"/>
        </w:rPr>
        <w:t>results.</w:t>
      </w:r>
    </w:p>
    <w:p w14:paraId="15627FB1" w14:textId="77777777" w:rsidR="00B86988" w:rsidRPr="001E3967" w:rsidRDefault="00B86988" w:rsidP="00B86988">
      <w:pPr>
        <w:shd w:val="clear" w:color="auto" w:fill="FFFFFF"/>
        <w:spacing w:after="0" w:line="240" w:lineRule="auto"/>
        <w:ind w:left="2880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> </w:t>
      </w:r>
    </w:p>
    <w:p w14:paraId="7EC95535" w14:textId="5581A63C" w:rsidR="00B86988" w:rsidRPr="001E3967" w:rsidRDefault="00B86988" w:rsidP="00B86988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22222"/>
          <w:sz w:val="24"/>
          <w:szCs w:val="24"/>
        </w:rPr>
      </w:pPr>
      <w:r w:rsidRPr="001E3967">
        <w:rPr>
          <w:rFonts w:ascii="Palatino Linotype" w:eastAsia="Times New Roman" w:hAnsi="Palatino Linotype" w:cs="Arial"/>
          <w:color w:val="222222"/>
          <w:sz w:val="24"/>
          <w:szCs w:val="24"/>
        </w:rPr>
        <w:t>Q</w:t>
      </w:r>
      <w:r w:rsidR="00255F3D">
        <w:rPr>
          <w:rFonts w:ascii="Palatino Linotype" w:eastAsia="Times New Roman" w:hAnsi="Palatino Linotype" w:cs="Arial"/>
          <w:color w:val="222222"/>
          <w:sz w:val="24"/>
          <w:szCs w:val="24"/>
        </w:rPr>
        <w:t>4</w:t>
      </w:r>
      <w:r w:rsidRPr="001E3967">
        <w:rPr>
          <w:rFonts w:ascii="Palatino Linotype" w:eastAsia="Times New Roman" w:hAnsi="Palatino Linotype" w:cs="Arial"/>
          <w:color w:val="222222"/>
          <w:sz w:val="24"/>
          <w:szCs w:val="24"/>
        </w:rPr>
        <w:t>/ PCA and K</w:t>
      </w:r>
      <w:r w:rsidR="000B56DE">
        <w:rPr>
          <w:rFonts w:ascii="Palatino Linotype" w:eastAsia="Times New Roman" w:hAnsi="Palatino Linotype" w:cs="Arial"/>
          <w:color w:val="222222"/>
          <w:sz w:val="24"/>
          <w:szCs w:val="24"/>
        </w:rPr>
        <w:t>-</w:t>
      </w:r>
      <w:r w:rsidRPr="001E3967">
        <w:rPr>
          <w:rFonts w:ascii="Palatino Linotype" w:eastAsia="Times New Roman" w:hAnsi="Palatino Linotype" w:cs="Arial"/>
          <w:color w:val="222222"/>
          <w:sz w:val="24"/>
          <w:szCs w:val="24"/>
        </w:rPr>
        <w:t xml:space="preserve">means of the </w:t>
      </w:r>
      <w:r w:rsidR="000B56DE">
        <w:rPr>
          <w:rFonts w:ascii="Palatino Linotype" w:eastAsia="Times New Roman" w:hAnsi="Palatino Linotype" w:cs="Arial"/>
          <w:color w:val="222222"/>
          <w:sz w:val="24"/>
          <w:szCs w:val="24"/>
        </w:rPr>
        <w:t xml:space="preserve">lasso-selected </w:t>
      </w:r>
      <w:r w:rsidRPr="001E3967">
        <w:rPr>
          <w:rFonts w:ascii="Palatino Linotype" w:eastAsia="Times New Roman" w:hAnsi="Palatino Linotype" w:cs="Arial"/>
          <w:color w:val="222222"/>
          <w:sz w:val="24"/>
          <w:szCs w:val="24"/>
        </w:rPr>
        <w:t>predictor variables.</w:t>
      </w:r>
      <w:r w:rsidR="00A33022">
        <w:rPr>
          <w:rFonts w:ascii="Palatino Linotype" w:eastAsia="Times New Roman" w:hAnsi="Palatino Linotype" w:cs="Arial"/>
          <w:color w:val="222222"/>
          <w:sz w:val="24"/>
          <w:szCs w:val="24"/>
        </w:rPr>
        <w:t xml:space="preserve"> (30 points: </w:t>
      </w:r>
      <w:r w:rsidR="000B56DE">
        <w:rPr>
          <w:rFonts w:ascii="Palatino Linotype" w:eastAsia="Times New Roman" w:hAnsi="Palatino Linotype" w:cs="Arial"/>
          <w:color w:val="222222"/>
          <w:sz w:val="24"/>
          <w:szCs w:val="24"/>
        </w:rPr>
        <w:t>1</w:t>
      </w:r>
      <w:r w:rsidR="00A33022">
        <w:rPr>
          <w:rFonts w:ascii="Palatino Linotype" w:eastAsia="Times New Roman" w:hAnsi="Palatino Linotype" w:cs="Arial"/>
          <w:color w:val="222222"/>
          <w:sz w:val="24"/>
          <w:szCs w:val="24"/>
        </w:rPr>
        <w:t>0 + 10</w:t>
      </w:r>
      <w:r w:rsidR="000B56DE">
        <w:rPr>
          <w:rFonts w:ascii="Palatino Linotype" w:eastAsia="Times New Roman" w:hAnsi="Palatino Linotype" w:cs="Arial"/>
          <w:color w:val="222222"/>
          <w:sz w:val="24"/>
          <w:szCs w:val="24"/>
        </w:rPr>
        <w:t xml:space="preserve"> + 10</w:t>
      </w:r>
      <w:r w:rsidR="00A33022">
        <w:rPr>
          <w:rFonts w:ascii="Palatino Linotype" w:eastAsia="Times New Roman" w:hAnsi="Palatino Linotype" w:cs="Arial"/>
          <w:color w:val="222222"/>
          <w:sz w:val="24"/>
          <w:szCs w:val="24"/>
        </w:rPr>
        <w:t>)</w:t>
      </w:r>
    </w:p>
    <w:p w14:paraId="251E893D" w14:textId="40E35524" w:rsidR="00B86988" w:rsidRPr="000B56DE" w:rsidRDefault="00B86988" w:rsidP="000B56D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Perform a PCA on </w:t>
      </w:r>
      <w:r w:rsidR="00A06207">
        <w:rPr>
          <w:rFonts w:ascii="Palatino Linotype" w:eastAsia="Times New Roman" w:hAnsi="Palatino Linotype" w:cs="Calibri"/>
          <w:color w:val="222222"/>
          <w:sz w:val="24"/>
          <w:szCs w:val="24"/>
        </w:rPr>
        <w:t>all</w:t>
      </w: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predictor variables</w:t>
      </w:r>
      <w:r w:rsidR="00320D47"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selected by the lasso in Q</w:t>
      </w:r>
      <w:r w:rsidR="00A06207">
        <w:rPr>
          <w:rFonts w:ascii="Palatino Linotype" w:eastAsia="Times New Roman" w:hAnsi="Palatino Linotype" w:cs="Calibri"/>
          <w:color w:val="222222"/>
          <w:sz w:val="24"/>
          <w:szCs w:val="24"/>
        </w:rPr>
        <w:t>2</w:t>
      </w: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>. Using a 90% variable accounted for cut-off, how many PCs do you find?</w:t>
      </w:r>
      <w:r w:rsidR="000B56DE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</w:t>
      </w:r>
      <w:r w:rsidRPr="000B56DE">
        <w:rPr>
          <w:rFonts w:ascii="Palatino Linotype" w:eastAsia="Times New Roman" w:hAnsi="Palatino Linotype" w:cs="Calibri"/>
          <w:color w:val="222222"/>
          <w:sz w:val="24"/>
          <w:szCs w:val="24"/>
        </w:rPr>
        <w:t>Plot the results with a biplot. Discuss your results.</w:t>
      </w:r>
      <w:ins w:id="19" w:author="Pouria Nozari Porshokouhi" w:date="2022-05-06T03:29:00Z">
        <w:r w:rsidR="000B46C1">
          <w:rPr>
            <w:rFonts w:ascii="Palatino Linotype" w:eastAsia="Times New Roman" w:hAnsi="Palatino Linotype" w:cs="Calibri"/>
            <w:color w:val="222222"/>
            <w:sz w:val="24"/>
            <w:szCs w:val="24"/>
          </w:rPr>
          <w:t xml:space="preserve"> What are the most important factors in each component?</w:t>
        </w:r>
      </w:ins>
      <w:bookmarkStart w:id="20" w:name="_GoBack"/>
      <w:bookmarkEnd w:id="20"/>
    </w:p>
    <w:p w14:paraId="1F83BEE1" w14:textId="789F6347" w:rsidR="00B86988" w:rsidRPr="001E3967" w:rsidRDefault="00B86988" w:rsidP="00B8698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Now, </w:t>
      </w:r>
      <w:r w:rsidR="00320D47"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using K = 2, </w:t>
      </w: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>perform a K-means clustering</w:t>
      </w:r>
      <w:r w:rsidR="00320D47"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on the predictor variables selected by the lasso</w:t>
      </w:r>
    </w:p>
    <w:p w14:paraId="1C3E8FCA" w14:textId="77777777" w:rsidR="00B86988" w:rsidRPr="001E3967" w:rsidRDefault="00B86988" w:rsidP="00B8698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Plot the K-means results in </w:t>
      </w:r>
      <w:proofErr w:type="gramStart"/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>the  PC1</w:t>
      </w:r>
      <w:proofErr w:type="gramEnd"/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>/PC2 axes. Discuss your results.</w:t>
      </w:r>
    </w:p>
    <w:p w14:paraId="271EE7E4" w14:textId="2C58E314" w:rsidR="00B86988" w:rsidRPr="001E3967" w:rsidRDefault="00B86988" w:rsidP="00B86988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22222"/>
          <w:sz w:val="24"/>
          <w:szCs w:val="24"/>
        </w:rPr>
      </w:pPr>
      <w:r w:rsidRPr="001E3967">
        <w:rPr>
          <w:rFonts w:ascii="Palatino Linotype" w:eastAsia="Times New Roman" w:hAnsi="Palatino Linotype" w:cs="Arial"/>
          <w:color w:val="222222"/>
          <w:sz w:val="24"/>
          <w:szCs w:val="24"/>
        </w:rPr>
        <w:t> </w:t>
      </w:r>
    </w:p>
    <w:p w14:paraId="690C40F8" w14:textId="77777777" w:rsidR="001E3967" w:rsidRPr="001E3967" w:rsidRDefault="001E3967" w:rsidP="00B86988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22222"/>
          <w:sz w:val="24"/>
          <w:szCs w:val="24"/>
        </w:rPr>
      </w:pPr>
    </w:p>
    <w:p w14:paraId="13813CA4" w14:textId="3AACE97E" w:rsidR="006E5667" w:rsidRPr="001E3967" w:rsidRDefault="006E5667" w:rsidP="00121291">
      <w:pPr>
        <w:shd w:val="clear" w:color="auto" w:fill="FFFFFF"/>
        <w:spacing w:after="0" w:line="240" w:lineRule="auto"/>
        <w:rPr>
          <w:rFonts w:ascii="Palatino Linotype" w:hAnsi="Palatino Linotype"/>
          <w:sz w:val="24"/>
          <w:szCs w:val="24"/>
        </w:rPr>
      </w:pPr>
    </w:p>
    <w:sectPr w:rsidR="006E5667" w:rsidRPr="001E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B73E4"/>
    <w:multiLevelType w:val="multilevel"/>
    <w:tmpl w:val="09205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Palatino Linotype" w:eastAsia="Times New Roman" w:hAnsi="Palatino Linotype" w:cs="Calibri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E5909"/>
    <w:multiLevelType w:val="multilevel"/>
    <w:tmpl w:val="D160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00402A"/>
    <w:multiLevelType w:val="multilevel"/>
    <w:tmpl w:val="9552D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F91267"/>
    <w:multiLevelType w:val="multilevel"/>
    <w:tmpl w:val="5BB2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ED5CCA"/>
    <w:multiLevelType w:val="multilevel"/>
    <w:tmpl w:val="E4A05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C4711"/>
    <w:multiLevelType w:val="multilevel"/>
    <w:tmpl w:val="C5A4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Palatino Linotype" w:eastAsia="Times New Roman" w:hAnsi="Palatino Linotype" w:cs="Calibri"/>
      </w:rPr>
    </w:lvl>
    <w:lvl w:ilvl="2">
      <w:start w:val="1"/>
      <w:numFmt w:val="lowerRoman"/>
      <w:lvlText w:val="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ouria Nozari Porshokouhi">
    <w15:presenceInfo w15:providerId="None" w15:userId="Pouria Nozari Porshokouh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B5"/>
    <w:rsid w:val="00033B61"/>
    <w:rsid w:val="00061A2E"/>
    <w:rsid w:val="000B46C1"/>
    <w:rsid w:val="000B56DE"/>
    <w:rsid w:val="00121291"/>
    <w:rsid w:val="0016002D"/>
    <w:rsid w:val="001639ED"/>
    <w:rsid w:val="00164AD1"/>
    <w:rsid w:val="0016799D"/>
    <w:rsid w:val="001B1750"/>
    <w:rsid w:val="001E3967"/>
    <w:rsid w:val="001E3D96"/>
    <w:rsid w:val="00255F3D"/>
    <w:rsid w:val="00276ADE"/>
    <w:rsid w:val="002911DD"/>
    <w:rsid w:val="002B53A9"/>
    <w:rsid w:val="00307BDE"/>
    <w:rsid w:val="00320D47"/>
    <w:rsid w:val="003361E2"/>
    <w:rsid w:val="003B2E06"/>
    <w:rsid w:val="003D017C"/>
    <w:rsid w:val="003D1308"/>
    <w:rsid w:val="00453508"/>
    <w:rsid w:val="00482C76"/>
    <w:rsid w:val="004B785E"/>
    <w:rsid w:val="00621913"/>
    <w:rsid w:val="006431BF"/>
    <w:rsid w:val="00687DD0"/>
    <w:rsid w:val="00692D5F"/>
    <w:rsid w:val="006C2047"/>
    <w:rsid w:val="006E3929"/>
    <w:rsid w:val="006E5667"/>
    <w:rsid w:val="00732D2A"/>
    <w:rsid w:val="00772910"/>
    <w:rsid w:val="007F3C31"/>
    <w:rsid w:val="00857DC8"/>
    <w:rsid w:val="00900077"/>
    <w:rsid w:val="0095124E"/>
    <w:rsid w:val="0098511D"/>
    <w:rsid w:val="009B2880"/>
    <w:rsid w:val="00A06207"/>
    <w:rsid w:val="00A22A55"/>
    <w:rsid w:val="00A33022"/>
    <w:rsid w:val="00A8664D"/>
    <w:rsid w:val="00AA4E2A"/>
    <w:rsid w:val="00AE0441"/>
    <w:rsid w:val="00AE1943"/>
    <w:rsid w:val="00AE23DD"/>
    <w:rsid w:val="00B833F1"/>
    <w:rsid w:val="00B86988"/>
    <w:rsid w:val="00BA4C94"/>
    <w:rsid w:val="00C16E01"/>
    <w:rsid w:val="00C23514"/>
    <w:rsid w:val="00C60003"/>
    <w:rsid w:val="00D037E5"/>
    <w:rsid w:val="00D06B69"/>
    <w:rsid w:val="00D24285"/>
    <w:rsid w:val="00D85C8F"/>
    <w:rsid w:val="00DF0797"/>
    <w:rsid w:val="00E01BB0"/>
    <w:rsid w:val="00E806B6"/>
    <w:rsid w:val="00EC68DA"/>
    <w:rsid w:val="00EE5FE6"/>
    <w:rsid w:val="00EF75A5"/>
    <w:rsid w:val="00F23B6F"/>
    <w:rsid w:val="00FF2B4A"/>
    <w:rsid w:val="00F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5483"/>
  <w15:chartTrackingRefBased/>
  <w15:docId w15:val="{4620D197-AD4F-46EA-9D6E-D1DC1B7F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F3D"/>
  </w:style>
  <w:style w:type="paragraph" w:styleId="Heading1">
    <w:name w:val="heading 1"/>
    <w:basedOn w:val="Normal"/>
    <w:next w:val="Normal"/>
    <w:link w:val="Heading1Char"/>
    <w:uiPriority w:val="9"/>
    <w:qFormat/>
    <w:rsid w:val="0095124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1789717594312073859msolistparagraph">
    <w:name w:val="m_-1789717594312073859msolistparagraph"/>
    <w:basedOn w:val="Normal"/>
    <w:rsid w:val="00B86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79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1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AA4E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4E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E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3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Nibras</dc:creator>
  <cp:keywords/>
  <dc:description/>
  <cp:lastModifiedBy>Pouria Nozari Porshokouhi</cp:lastModifiedBy>
  <cp:revision>2</cp:revision>
  <dcterms:created xsi:type="dcterms:W3CDTF">2022-05-04T23:28:00Z</dcterms:created>
  <dcterms:modified xsi:type="dcterms:W3CDTF">2022-05-06T10:42:00Z</dcterms:modified>
</cp:coreProperties>
</file>